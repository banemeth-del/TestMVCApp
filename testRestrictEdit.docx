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"https://www.syncfusion.com/account/claim-license-key?pl=ZmlsZWZvcm1hdHM=&amp;vs=MjQuMi43"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AAAAAAAAAAAA</w:t>
      </w:r>
      <w:ins w:id="0" w:author="TestUser" w:date="2024-02-22T10:15:38Z">
        <w:r>
          <w:rPr>
            <w:rtl w:val="0"/>
          </w:rPr>
          <w:t xml:space="preserve">ddd</w:t>
        </w:r>
      </w:ins>
      <w:r>
        <w:rPr/>
        <w:t xml:space="preserve">A</w:t>
      </w:r>
      <w:ins w:id="1" w:author="TestUser" w:date="2024-02-22T10:12:00Z">
        <w:r>
          <w:rPr/>
          <w:t xml:space="preserve">tttttttttttttttt</w:t>
        </w:r>
      </w:ins>
      <w:r>
        <w:rPr/>
        <w:t xml:space="preserve">AAAAAAAAA</w:t>
      </w:r>
      <w:r>
        <w:rPr/>
        <w:t xml:space="preserve">s</w:t>
      </w:r>
      <w:r>
        <w:rPr/>
        <w:t xml:space="preserve">AAAAAAAAAAAAAAAAAAAAAAAAAAAAAAAAAAAAAAA</w:t>
      </w:r>
      <w:r>
        <w:rPr/>
        <w:t xml:space="preserve">A</w:t>
      </w:r>
      <w:r>
        <w:rPr/>
        <w:t xml:space="preserve">A</w:t>
      </w:r>
      <w:r>
        <w:rPr/>
        <w:t xml:space="preserve">A</w:t>
      </w:r>
      <w:r>
        <w:rPr/>
        <w:t xml:space="preserve">AAA</w:t>
      </w:r>
    </w:p>
    <w:p>
      <w:pPr>
        <w:spacing/>
        <w:rPr/>
      </w:pPr>
      <w:r>
        <w:rPr/>
        <w:t xml:space="preserve">BBBBBBBBBBBBBBB</w:t>
      </w:r>
      <w:del w:id="2" w:author="TestUser" w:date="2024-02-22T10:12:00Z">
        <w:r>
          <w:rPr/>
          <w:delText xml:space="preserve">BBBBBBBBB</w:delText>
        </w:r>
      </w:del>
      <w:r>
        <w:rPr/>
        <w:t xml:space="preserve">BBBBBBBBBBBBBBBBBBBBBBBBBBBBBBBBBBBBBBBBBBBBBBB</w:t>
      </w:r>
    </w:p>
    <w:p>
      <w:pPr>
        <w:spacing/>
        <w:rPr>
          <w:ins w:id="3" w:author="Nemeth, Balazs" w:date="2024-02-22T09:59:00Z"/>
        </w:rPr>
      </w:pPr>
      <w:r>
        <w:rPr/>
        <w:t xml:space="preserve">CCCCCCCC</w:t>
      </w:r>
      <w:ins w:id="4" w:author="TestUser" w:date="2024-02-22T10:05:00Z">
        <w:r>
          <w:rPr/>
          <w:t xml:space="preserve">fffffffffff</w:t>
        </w:r>
      </w:ins>
      <w:r>
        <w:rPr/>
        <w:t xml:space="preserve">CCCCCCCCCCCCCCCCCCCCCCCCCCCCCCCCCCCCCCCCCCCCCCCCCCCCCCCCCCCCCCCCC</w:t>
      </w:r>
    </w:p>
    <w:p>
      <w:pPr>
        <w:spacing/>
        <w:rPr>
          <w:ins w:id="5" w:author="TestUser" w:date="2024-02-22T10:02:00Z"/>
        </w:rPr>
      </w:pPr>
      <w:ins w:id="6" w:author="Nemeth, Balazs" w:date="2024-02-22T09:59:00Z">
        <w:r>
          <w:rPr/>
          <w:t xml:space="preserve">aaaaaaaaaaaaaaaaaaaaaaaaaaaaaaaaaaaaaaaaaaaaaaaaaaaaaaaaaaaaaaaaaaaaaaaaaaaaaaaaa</w:t>
        </w:r>
      </w:ins>
    </w:p>
    <w:p>
      <w:pPr>
        <w:spacing/>
        <w:rPr/>
      </w:pPr>
      <w:ins w:id="7" w:author="TestUser" w:date="2024-02-22T10:02:00Z">
        <w:r>
          <w:rPr/>
          <w:t xml:space="preserve">aaaaaaaaaaaaaaaaaaaaaaaaaaaaaaaaaaaaaaaaaaaaaaaaaaaaaaaaaaaaaaaaaaaaaaaaaaaaaaaaa</w:t>
        </w:r>
      </w:ins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"https://www.syncfusion.com/account/claim-license-key?pl=ZmlsZWZvcm1hdHM=&amp;vs=MjQuMi43"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08" w:footer="708" w:gutter="0"/>
      <w:pgBorders/>
      <w:pgNumType w:fmt="decimal"/>
      <w:cols w:num="1"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2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228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921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9216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614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6144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3072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1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126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819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8192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512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5120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2048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716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7168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4096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prstDash val="solid"/>
                        <a:round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Rectangle" type="#_x0000_t202" style="position:absolute;margin-left:0pt;margin-top:0pt;width:602pt;height:100pt;z-index:1024;mso-position-horizontal-relative:page;mso-position-vertical-relative:page;mso-position-horizontal:left;mso-position-vertic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xmlns:w="http://schemas.openxmlformats.org/wordprocessingml/2006/mai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b w:val="0"/>
        <w:i w:val="0"/>
        <w:caps w:val="0"/>
        <w:strike w:val="0"/>
        <w:color w:val="000000"/>
        <w:sz w:val="22"/>
        <w:szCs w:val="22"/>
        <w:u w:val="none"/>
        <w:vertAlign w:val="baseline"/>
        <w:lang w:bidi="ar-SA"/>
      </w:rPr>
    </w:rPrDefault>
    <w:pPrDefault>
      <w:pPr>
        <w:keepNext w:val="0"/>
        <w:keepLines w:val="0"/>
        <w:widowControl w:val="true"/>
        <w:bidi w:val="false"/>
        <w:spacing w:before="0" w:after="160" w:line="259" w:lineRule="auto"/>
        <w:ind w:left="0" w:right="0" w:firstLine="0"/>
        <w:jc w:val="left"/>
      </w:pPr>
    </w:pPrDefault>
  </w:docDefaults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spacing w:before="240" w:after="0"/>
      <w:outlineLvl w:val="0"/>
    </w:pPr>
    <w:rPr>
      <w:rFonts w:ascii="Calibri Light" w:hAnsi="Calibri Light" w:eastAsia="Calibri Light"/>
      <w:color w:val="2F5496"/>
      <w:sz w:val="32"/>
    </w:rPr>
  </w:style>
  <w:style w:type="paragraph" w:styleId="Heading2">
    <w:name w:val="Heading 2"/>
    <w:basedOn w:val="Normal"/>
    <w:next w:val="Normal"/>
    <w:pPr>
      <w:spacing w:before="40" w:after="0"/>
      <w:outlineLvl w:val="1"/>
    </w:pPr>
    <w:rPr>
      <w:rFonts w:ascii="Calibri Light" w:hAnsi="Calibri Light" w:eastAsia="Calibri Light"/>
      <w:color w:val="2F5496"/>
      <w:sz w:val="26"/>
    </w:rPr>
  </w:style>
  <w:style w:type="paragraph" w:styleId="Heading3">
    <w:name w:val="Heading 3"/>
    <w:basedOn w:val="Normal"/>
    <w:next w:val="Normal"/>
    <w:pPr>
      <w:spacing w:before="40" w:after="0"/>
      <w:outlineLvl w:val="2"/>
    </w:pPr>
    <w:rPr>
      <w:rFonts w:ascii="Calibri Light" w:hAnsi="Calibri Light" w:eastAsia="Calibri Light"/>
      <w:color w:val="1F3763"/>
      <w:sz w:val="24"/>
    </w:rPr>
  </w:style>
  <w:style w:type="paragraph" w:styleId="Heading4">
    <w:name w:val="Heading 4"/>
    <w:basedOn w:val="Normal"/>
    <w:next w:val="Normal"/>
    <w:pPr>
      <w:spacing w:before="40" w:after="0"/>
      <w:outlineLvl w:val="3"/>
    </w:pPr>
    <w:rPr>
      <w:rFonts w:ascii="Calibri Light" w:hAnsi="Calibri Light" w:eastAsia="Calibri Light"/>
      <w:i/>
      <w:color w:val="2F5496"/>
    </w:rPr>
  </w:style>
  <w:style w:type="paragraph" w:styleId="Heading5">
    <w:name w:val="Heading 5"/>
    <w:basedOn w:val="Normal"/>
    <w:next w:val="Normal"/>
    <w:pPr>
      <w:spacing w:before="40" w:after="0"/>
      <w:outlineLvl w:val="4"/>
    </w:pPr>
    <w:rPr>
      <w:rFonts w:ascii="Calibri Light" w:hAnsi="Calibri Light" w:eastAsia="Calibri Light"/>
      <w:color w:val="2F5496"/>
    </w:rPr>
  </w:style>
  <w:style w:type="paragraph" w:styleId="Heading6">
    <w:name w:val="Heading 6"/>
    <w:basedOn w:val="Normal"/>
    <w:next w:val="Normal"/>
    <w:pPr>
      <w:spacing w:before="40" w:after="0"/>
      <w:outlineLvl w:val="5"/>
    </w:pPr>
    <w:rPr>
      <w:rFonts w:ascii="Calibri Light" w:hAnsi="Calibri Light" w:eastAsia="Calibri Light"/>
      <w:color w:val="1F3763"/>
    </w:rPr>
  </w:style>
  <w:style w:type="character" w:styleId="DefaultParagraphFont" w:default="1">
    <w:name w:val="Default Paragraph Font"/>
    <w:rPr/>
  </w:style>
  <w:style w:type="character" w:styleId="Heading1Char" w:customStyle="1">
    <w:name w:val="Heading 1 Char"/>
    <w:basedOn w:val="DefaultParagraphFont"/>
    <w:rPr>
      <w:rFonts w:ascii="Calibri Light" w:hAnsi="Calibri Light" w:eastAsia="Calibri Light"/>
      <w:color w:val="2F5496"/>
      <w:sz w:val="32"/>
    </w:rPr>
  </w:style>
  <w:style w:type="character" w:styleId="Heading2Char" w:customStyle="1">
    <w:name w:val="Heading 2 Char"/>
    <w:basedOn w:val="DefaultParagraphFont"/>
    <w:rPr>
      <w:rFonts w:ascii="Calibri Light" w:hAnsi="Calibri Light" w:eastAsia="Calibri Light"/>
      <w:color w:val="2F5496"/>
      <w:sz w:val="26"/>
    </w:rPr>
  </w:style>
  <w:style w:type="character" w:styleId="Heading3Char" w:customStyle="1">
    <w:name w:val="Heading 3 Char"/>
    <w:basedOn w:val="DefaultParagraphFont"/>
    <w:rPr>
      <w:rFonts w:ascii="Calibri Light" w:hAnsi="Calibri Light" w:eastAsia="Calibri Light"/>
      <w:color w:val="1F3763"/>
      <w:sz w:val="24"/>
    </w:rPr>
  </w:style>
  <w:style w:type="character" w:styleId="Heading4Char" w:customStyle="1">
    <w:name w:val="Heading 4 Char"/>
    <w:basedOn w:val="DefaultParagraphFont"/>
    <w:rPr>
      <w:rFonts w:ascii="Calibri Light" w:hAnsi="Calibri Light" w:eastAsia="Calibri Light"/>
      <w:i/>
      <w:color w:val="2F5496"/>
    </w:rPr>
  </w:style>
  <w:style w:type="character" w:styleId="Heading5Char" w:customStyle="1">
    <w:name w:val="Heading 5 Char"/>
    <w:basedOn w:val="DefaultParagraphFont"/>
    <w:rPr>
      <w:rFonts w:ascii="Calibri Light" w:hAnsi="Calibri Light" w:eastAsia="Calibri Light"/>
      <w:color w:val="2F5496"/>
    </w:rPr>
  </w:style>
  <w:style w:type="character" w:styleId="Heading6Char" w:customStyle="1">
    <w:name w:val="Heading 6 Char"/>
    <w:basedOn w:val="DefaultParagraphFont"/>
    <w:rPr>
      <w:rFonts w:ascii="Calibri Light" w:hAnsi="Calibri Light" w:eastAsia="Calibri Light"/>
      <w:color w:val="1F3763"/>
    </w:rPr>
  </w:style>
  <w:style w:type="paragraph" w:styleId="Revision1" w:customStyle="1">
    <w:name w:val="Revision1"/>
    <w:pPr>
      <w:spacing w:after="0" w:line="240" w:lineRule="auto"/>
    </w:pPr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paragraph" w:styleId="Revision2" w:customStyle="1">
    <w:name w:val="Revision2"/>
    <w:pPr>
      <w:spacing w:after="0" w:line="240" w:lineRule="auto"/>
    </w:pPr>
    <w:rPr/>
  </w:style>
  <w:style w:type="paragraph" w:styleId="Revision3" w:customStyle="1">
    <w:name w:val="Revision3"/>
    <w:pPr>
      <w:spacing w:after="0" w:line="240" w:lineRule="auto"/>
    </w:pPr>
    <w:rPr/>
  </w:style>
  <w:style w:type="paragraph" w:styleId="Revision" w:customStyle="1">
    <w:name w:val="Revision"/>
    <w:pPr>
      <w:spacing w:after="0" w:line="240" w:lineRule="auto"/>
    </w:pPr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